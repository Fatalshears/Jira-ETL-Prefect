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260"/>
        <w:gridCol w:w="1440"/>
        <w:gridCol w:w="1440"/>
        <w:gridCol w:w="4670"/>
      </w:tblGrid>
      <w:tr w:rsidR="00D32E8B" w:rsidRPr="00C36CA8" w14:paraId="42BE720F" w14:textId="77777777" w:rsidTr="00C93EFB">
        <w:trPr>
          <w:cantSplit/>
          <w:tblHeader/>
        </w:trPr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BA7EF8" w14:textId="77777777" w:rsidR="00D32E8B" w:rsidRPr="0090207A" w:rsidRDefault="00D32E8B" w:rsidP="00C93EFB">
            <w:pPr>
              <w:pStyle w:val="Body"/>
              <w:rPr>
                <w:b/>
                <w:bCs/>
              </w:rPr>
            </w:pPr>
            <w:r w:rsidRPr="0090207A">
              <w:rPr>
                <w:b/>
                <w:bCs/>
              </w:rPr>
              <w:t>Status and Severity</w:t>
            </w:r>
          </w:p>
        </w:tc>
        <w:tc>
          <w:tcPr>
            <w:tcW w:w="41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A59389" w14:textId="77777777" w:rsidR="00D32E8B" w:rsidRDefault="00D32E8B" w:rsidP="00C93EFB">
            <w:pPr>
              <w:pStyle w:val="Body"/>
              <w:jc w:val="center"/>
              <w:rPr>
                <w:b/>
                <w:bCs/>
              </w:rPr>
            </w:pPr>
            <w:r w:rsidRPr="00155F37">
              <w:rPr>
                <w:b/>
                <w:bCs/>
              </w:rPr>
              <w:t>Current Release Count</w:t>
            </w:r>
          </w:p>
          <w:p w14:paraId="3519C563" w14:textId="77777777" w:rsidR="00D32E8B" w:rsidRPr="00155F37" w:rsidRDefault="00D32E8B" w:rsidP="00C93EFB">
            <w:pPr>
              <w:pStyle w:val="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(Defect)</w:t>
            </w:r>
          </w:p>
        </w:tc>
        <w:tc>
          <w:tcPr>
            <w:tcW w:w="467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BFBFBF" w:themeFill="background1" w:themeFillShade="BF"/>
          </w:tcPr>
          <w:p w14:paraId="38B63FE8" w14:textId="77777777" w:rsidR="00D32E8B" w:rsidRPr="00155F37" w:rsidRDefault="00D32E8B" w:rsidP="00C93EFB">
            <w:pPr>
              <w:pStyle w:val="Body"/>
              <w:jc w:val="center"/>
              <w:rPr>
                <w:b/>
                <w:bCs/>
                <w:color w:val="0070C0"/>
              </w:rPr>
            </w:pPr>
            <w:r w:rsidRPr="00155F37">
              <w:rPr>
                <w:b/>
                <w:bCs/>
              </w:rPr>
              <w:t>Remarks</w:t>
            </w:r>
          </w:p>
        </w:tc>
      </w:tr>
      <w:tr w:rsidR="00D32E8B" w:rsidRPr="00C36CA8" w14:paraId="1F26F53B" w14:textId="77777777" w:rsidTr="00C93EFB">
        <w:trPr>
          <w:cantSplit/>
          <w:tblHeader/>
        </w:trPr>
        <w:tc>
          <w:tcPr>
            <w:tcW w:w="13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2A8DEE" w14:textId="77777777" w:rsidR="00D32E8B" w:rsidRPr="0090207A" w:rsidRDefault="00D32E8B" w:rsidP="00C93EFB">
            <w:pPr>
              <w:pStyle w:val="Body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93AD31" w14:textId="77777777" w:rsidR="00D32E8B" w:rsidRPr="00155F37" w:rsidRDefault="00D32E8B" w:rsidP="00C93EFB">
            <w:pPr>
              <w:pStyle w:val="Body"/>
              <w:jc w:val="center"/>
              <w:rPr>
                <w:b/>
                <w:bCs/>
              </w:rPr>
            </w:pPr>
            <w:r w:rsidRPr="00155F37">
              <w:rPr>
                <w:b/>
                <w:bCs/>
              </w:rPr>
              <w:t>Open</w:t>
            </w:r>
            <w:ins w:id="0" w:author="Author">
              <w:r w:rsidRPr="00155F37">
                <w:rPr>
                  <w:b/>
                  <w:bCs/>
                </w:rPr>
                <w:t xml:space="preserve"> 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680073" w14:textId="77777777" w:rsidR="00D32E8B" w:rsidRPr="00155F37" w:rsidRDefault="00D32E8B" w:rsidP="00C93EFB">
            <w:pPr>
              <w:pStyle w:val="Body"/>
              <w:jc w:val="center"/>
              <w:rPr>
                <w:b/>
                <w:bCs/>
              </w:rPr>
            </w:pPr>
            <w:r w:rsidRPr="00155F37">
              <w:rPr>
                <w:b/>
                <w:bCs/>
              </w:rPr>
              <w:t>In Progress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AE618D7" w14:textId="77777777" w:rsidR="00D32E8B" w:rsidRPr="00155F37" w:rsidRDefault="00D32E8B" w:rsidP="00C93EFB">
            <w:pPr>
              <w:pStyle w:val="Body"/>
              <w:jc w:val="center"/>
              <w:rPr>
                <w:b/>
                <w:bCs/>
              </w:rPr>
            </w:pPr>
            <w:r w:rsidRPr="00155F37">
              <w:rPr>
                <w:b/>
                <w:bCs/>
              </w:rPr>
              <w:t>Closed</w:t>
            </w:r>
          </w:p>
        </w:tc>
        <w:tc>
          <w:tcPr>
            <w:tcW w:w="467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5853BA82" w14:textId="77777777" w:rsidR="00D32E8B" w:rsidRPr="00155F37" w:rsidRDefault="00D32E8B" w:rsidP="00C93EFB">
            <w:pPr>
              <w:pStyle w:val="Body"/>
              <w:jc w:val="center"/>
              <w:rPr>
                <w:b/>
                <w:bCs/>
                <w:color w:val="0070C0"/>
              </w:rPr>
            </w:pPr>
          </w:p>
        </w:tc>
      </w:tr>
      <w:tr w:rsidR="00D32E8B" w:rsidRPr="00C36CA8" w14:paraId="48844619" w14:textId="77777777" w:rsidTr="00C93EFB">
        <w:trPr>
          <w:cantSplit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9A9068" w14:textId="77777777" w:rsidR="00D32E8B" w:rsidRPr="0090207A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 w:rsidRPr="43201E29">
              <w:rPr>
                <w:color w:val="0000FF"/>
              </w:rPr>
              <w:t>Strong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A2B38F" w14:textId="77777777" w:rsidR="00D32E8B" w:rsidRPr="00155F37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defect_stg_o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CF3D42" w14:textId="77777777" w:rsidR="00D32E8B" w:rsidRPr="00155F37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defect_stg_ip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6DCB52" w14:textId="77777777" w:rsidR="00D32E8B" w:rsidRPr="00155F37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defect_stg_cl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1DC110" w14:textId="77777777" w:rsidR="00D32E8B" w:rsidRPr="00155F37" w:rsidRDefault="00D32E8B" w:rsidP="00C93EFB">
            <w:pPr>
              <w:pStyle w:val="Body"/>
              <w:spacing w:before="0" w:after="0"/>
              <w:jc w:val="left"/>
              <w:rPr>
                <w:color w:val="0070C0"/>
              </w:rPr>
            </w:pPr>
          </w:p>
        </w:tc>
      </w:tr>
      <w:tr w:rsidR="00D32E8B" w:rsidRPr="00C36CA8" w14:paraId="4B6A95CE" w14:textId="77777777" w:rsidTr="00C93EFB">
        <w:trPr>
          <w:cantSplit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820B45" w14:textId="77777777" w:rsidR="00D32E8B" w:rsidRPr="0090207A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 w:rsidRPr="43201E29">
              <w:rPr>
                <w:color w:val="0000FF"/>
              </w:rPr>
              <w:t xml:space="preserve">Medium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715E8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defect_med_o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1035D3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defect_med_ip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EDE9F8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defect_med_cl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35B4EB" w14:textId="77777777" w:rsidR="00D32E8B" w:rsidRPr="00C36CA8" w:rsidRDefault="00D32E8B" w:rsidP="00C93EFB">
            <w:pPr>
              <w:pStyle w:val="Body"/>
              <w:spacing w:before="0" w:after="0"/>
              <w:jc w:val="left"/>
              <w:rPr>
                <w:color w:val="0070C0"/>
                <w:highlight w:val="green"/>
              </w:rPr>
            </w:pPr>
          </w:p>
        </w:tc>
      </w:tr>
      <w:tr w:rsidR="00D32E8B" w:rsidRPr="00C36CA8" w14:paraId="2A916386" w14:textId="77777777" w:rsidTr="00C93EFB">
        <w:trPr>
          <w:cantSplit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01D22E" w14:textId="77777777" w:rsidR="00D32E8B" w:rsidRPr="0090207A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 w:rsidRPr="43201E29">
              <w:rPr>
                <w:color w:val="0000FF"/>
              </w:rPr>
              <w:t>Minor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E92075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defect_mnr_o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8ED1A4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defect_mnr_ip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0D4FB4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defect_mnr_cl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B77F09" w14:textId="77777777" w:rsidR="00D32E8B" w:rsidRPr="00C36CA8" w:rsidRDefault="00D32E8B" w:rsidP="00C93EFB">
            <w:pPr>
              <w:pStyle w:val="Body"/>
              <w:spacing w:before="0" w:after="0"/>
              <w:jc w:val="left"/>
              <w:rPr>
                <w:color w:val="0070C0"/>
                <w:highlight w:val="green"/>
              </w:rPr>
            </w:pPr>
          </w:p>
        </w:tc>
      </w:tr>
      <w:tr w:rsidR="00D32E8B" w:rsidRPr="00C36CA8" w14:paraId="744FF6AA" w14:textId="77777777" w:rsidTr="00C93EFB">
        <w:trPr>
          <w:cantSplit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A3CAB2" w14:textId="77777777" w:rsidR="00D32E8B" w:rsidRPr="0090207A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 w:rsidRPr="43201E29">
              <w:rPr>
                <w:color w:val="0000FF"/>
              </w:rPr>
              <w:t xml:space="preserve">TOTAL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A3DF49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defect_tt_o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B9DE71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defect_tt_ip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9776AE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defect_tt_cl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B0E50D" w14:textId="77777777" w:rsidR="00D32E8B" w:rsidRPr="008D18B1" w:rsidRDefault="00D32E8B" w:rsidP="00C93EFB">
            <w:pPr>
              <w:pStyle w:val="Body"/>
              <w:spacing w:before="0" w:after="0"/>
              <w:jc w:val="left"/>
              <w:rPr>
                <w:color w:val="0070C0"/>
              </w:rPr>
            </w:pPr>
          </w:p>
        </w:tc>
      </w:tr>
    </w:tbl>
    <w:p w14:paraId="588EBE28" w14:textId="4DFBC251" w:rsidR="00D32E8B" w:rsidRDefault="00D32E8B"/>
    <w:p w14:paraId="4E5A6C79" w14:textId="7E004FFF" w:rsidR="00D32E8B" w:rsidRDefault="00D32E8B"/>
    <w:tbl>
      <w:tblPr>
        <w:tblW w:w="10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260"/>
        <w:gridCol w:w="1440"/>
        <w:gridCol w:w="1440"/>
        <w:gridCol w:w="4670"/>
      </w:tblGrid>
      <w:tr w:rsidR="00D32E8B" w:rsidRPr="00C36CA8" w14:paraId="302EE804" w14:textId="77777777" w:rsidTr="00C93EFB">
        <w:trPr>
          <w:cantSplit/>
          <w:tblHeader/>
        </w:trPr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CDF1ED" w14:textId="77777777" w:rsidR="00D32E8B" w:rsidRPr="0090207A" w:rsidRDefault="00D32E8B" w:rsidP="00C93EFB">
            <w:pPr>
              <w:pStyle w:val="Body"/>
              <w:rPr>
                <w:b/>
                <w:bCs/>
              </w:rPr>
            </w:pPr>
            <w:r w:rsidRPr="0090207A">
              <w:rPr>
                <w:b/>
                <w:bCs/>
              </w:rPr>
              <w:t>Status and Severity</w:t>
            </w:r>
          </w:p>
        </w:tc>
        <w:tc>
          <w:tcPr>
            <w:tcW w:w="41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C706F7" w14:textId="77777777" w:rsidR="00D32E8B" w:rsidRDefault="00D32E8B" w:rsidP="00C93EFB">
            <w:pPr>
              <w:pStyle w:val="Body"/>
              <w:jc w:val="center"/>
              <w:rPr>
                <w:b/>
                <w:bCs/>
              </w:rPr>
            </w:pPr>
            <w:r w:rsidRPr="00155F37">
              <w:rPr>
                <w:b/>
                <w:bCs/>
              </w:rPr>
              <w:t>Current Release Count</w:t>
            </w:r>
          </w:p>
          <w:p w14:paraId="6162DA91" w14:textId="77777777" w:rsidR="00D32E8B" w:rsidRPr="00155F37" w:rsidRDefault="00D32E8B" w:rsidP="00C93EFB">
            <w:pPr>
              <w:pStyle w:val="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(Performance Issue, Other)</w:t>
            </w:r>
          </w:p>
        </w:tc>
        <w:tc>
          <w:tcPr>
            <w:tcW w:w="467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BFBFBF" w:themeFill="background1" w:themeFillShade="BF"/>
          </w:tcPr>
          <w:p w14:paraId="2867C64B" w14:textId="77777777" w:rsidR="00D32E8B" w:rsidRPr="00155F37" w:rsidRDefault="00D32E8B" w:rsidP="00C93EFB">
            <w:pPr>
              <w:pStyle w:val="Body"/>
              <w:jc w:val="center"/>
              <w:rPr>
                <w:b/>
                <w:bCs/>
                <w:color w:val="0070C0"/>
              </w:rPr>
            </w:pPr>
            <w:r w:rsidRPr="00155F37">
              <w:rPr>
                <w:b/>
                <w:bCs/>
              </w:rPr>
              <w:t>Remarks</w:t>
            </w:r>
          </w:p>
        </w:tc>
      </w:tr>
      <w:tr w:rsidR="00D32E8B" w:rsidRPr="00C36CA8" w14:paraId="35872B77" w14:textId="77777777" w:rsidTr="00C93EFB">
        <w:trPr>
          <w:cantSplit/>
          <w:tblHeader/>
        </w:trPr>
        <w:tc>
          <w:tcPr>
            <w:tcW w:w="13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87A0D8" w14:textId="77777777" w:rsidR="00D32E8B" w:rsidRPr="0090207A" w:rsidRDefault="00D32E8B" w:rsidP="00C93EFB">
            <w:pPr>
              <w:pStyle w:val="Body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324B91" w14:textId="77777777" w:rsidR="00D32E8B" w:rsidRPr="00155F37" w:rsidRDefault="00D32E8B" w:rsidP="00C93EFB">
            <w:pPr>
              <w:pStyle w:val="Body"/>
              <w:jc w:val="center"/>
              <w:rPr>
                <w:b/>
                <w:bCs/>
              </w:rPr>
            </w:pPr>
            <w:r w:rsidRPr="00155F37">
              <w:rPr>
                <w:b/>
                <w:bCs/>
              </w:rPr>
              <w:t>Open</w:t>
            </w:r>
            <w:ins w:id="1" w:author="Author">
              <w:r w:rsidRPr="00155F37">
                <w:rPr>
                  <w:b/>
                  <w:bCs/>
                </w:rPr>
                <w:t xml:space="preserve"> 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89F65B" w14:textId="77777777" w:rsidR="00D32E8B" w:rsidRPr="00155F37" w:rsidRDefault="00D32E8B" w:rsidP="00C93EFB">
            <w:pPr>
              <w:pStyle w:val="Body"/>
              <w:jc w:val="center"/>
              <w:rPr>
                <w:b/>
                <w:bCs/>
              </w:rPr>
            </w:pPr>
            <w:r w:rsidRPr="00155F37">
              <w:rPr>
                <w:b/>
                <w:bCs/>
              </w:rPr>
              <w:t>In Progress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3BCE47E" w14:textId="77777777" w:rsidR="00D32E8B" w:rsidRPr="00155F37" w:rsidRDefault="00D32E8B" w:rsidP="00C93EFB">
            <w:pPr>
              <w:pStyle w:val="Body"/>
              <w:jc w:val="center"/>
              <w:rPr>
                <w:b/>
                <w:bCs/>
              </w:rPr>
            </w:pPr>
            <w:r w:rsidRPr="00155F37">
              <w:rPr>
                <w:b/>
                <w:bCs/>
              </w:rPr>
              <w:t>Closed</w:t>
            </w:r>
          </w:p>
        </w:tc>
        <w:tc>
          <w:tcPr>
            <w:tcW w:w="467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50966AAC" w14:textId="77777777" w:rsidR="00D32E8B" w:rsidRPr="00155F37" w:rsidRDefault="00D32E8B" w:rsidP="00C93EFB">
            <w:pPr>
              <w:pStyle w:val="Body"/>
              <w:jc w:val="center"/>
              <w:rPr>
                <w:b/>
                <w:bCs/>
                <w:color w:val="0070C0"/>
              </w:rPr>
            </w:pPr>
          </w:p>
        </w:tc>
      </w:tr>
      <w:tr w:rsidR="00D32E8B" w:rsidRPr="00C36CA8" w14:paraId="52EB6532" w14:textId="77777777" w:rsidTr="00C93EFB">
        <w:trPr>
          <w:cantSplit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9B4C0D" w14:textId="77777777" w:rsidR="00D32E8B" w:rsidRPr="0090207A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 w:rsidRPr="43201E29">
              <w:rPr>
                <w:color w:val="0000FF"/>
              </w:rPr>
              <w:t>Strong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13DB3" w14:textId="77777777" w:rsidR="00D32E8B" w:rsidRPr="00155F37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perf_stg_o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68F7F6" w14:textId="77777777" w:rsidR="00D32E8B" w:rsidRPr="00155F37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perf_stg_ip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D5C7B" w14:textId="77777777" w:rsidR="00D32E8B" w:rsidRPr="00155F37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perf_stg_cl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D1926F" w14:textId="77777777" w:rsidR="00D32E8B" w:rsidRPr="00155F37" w:rsidRDefault="00D32E8B" w:rsidP="00C93EFB">
            <w:pPr>
              <w:pStyle w:val="Body"/>
              <w:spacing w:before="0" w:after="0"/>
              <w:jc w:val="left"/>
              <w:rPr>
                <w:color w:val="0070C0"/>
              </w:rPr>
            </w:pPr>
          </w:p>
        </w:tc>
      </w:tr>
      <w:tr w:rsidR="00D32E8B" w:rsidRPr="00C36CA8" w14:paraId="41FCFE89" w14:textId="77777777" w:rsidTr="00C93EFB">
        <w:trPr>
          <w:cantSplit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9603D6" w14:textId="77777777" w:rsidR="00D32E8B" w:rsidRPr="0090207A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 w:rsidRPr="43201E29">
              <w:rPr>
                <w:color w:val="0000FF"/>
              </w:rPr>
              <w:t xml:space="preserve">Medium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1DE5F6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perf_med_o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0BD134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perf_med_ip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6592A0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perf_med_cl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B7030F" w14:textId="77777777" w:rsidR="00D32E8B" w:rsidRPr="00C36CA8" w:rsidRDefault="00D32E8B" w:rsidP="00C93EFB">
            <w:pPr>
              <w:pStyle w:val="Body"/>
              <w:spacing w:before="0" w:after="0"/>
              <w:jc w:val="left"/>
              <w:rPr>
                <w:color w:val="0070C0"/>
                <w:highlight w:val="green"/>
              </w:rPr>
            </w:pPr>
          </w:p>
        </w:tc>
      </w:tr>
      <w:tr w:rsidR="00D32E8B" w:rsidRPr="00C36CA8" w14:paraId="184ABF32" w14:textId="77777777" w:rsidTr="00C93EFB">
        <w:trPr>
          <w:cantSplit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BDAE6E" w14:textId="77777777" w:rsidR="00D32E8B" w:rsidRPr="0090207A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 w:rsidRPr="43201E29">
              <w:rPr>
                <w:color w:val="0000FF"/>
              </w:rPr>
              <w:t>Minor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D98895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perf_mnr_o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596EB5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perf_mnr_ip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8E089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perf_mnr_cl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CAA5E3" w14:textId="77777777" w:rsidR="00D32E8B" w:rsidRPr="00C36CA8" w:rsidRDefault="00D32E8B" w:rsidP="00C93EFB">
            <w:pPr>
              <w:pStyle w:val="Body"/>
              <w:spacing w:before="0" w:after="0"/>
              <w:jc w:val="left"/>
              <w:rPr>
                <w:color w:val="0070C0"/>
                <w:highlight w:val="green"/>
              </w:rPr>
            </w:pPr>
          </w:p>
        </w:tc>
      </w:tr>
      <w:tr w:rsidR="00D32E8B" w:rsidRPr="00C36CA8" w14:paraId="50A95CA8" w14:textId="77777777" w:rsidTr="00C93EFB">
        <w:trPr>
          <w:cantSplit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5B0D1" w14:textId="77777777" w:rsidR="00D32E8B" w:rsidRPr="0090207A" w:rsidRDefault="00D32E8B" w:rsidP="00C93EFB">
            <w:pPr>
              <w:pStyle w:val="Body"/>
              <w:spacing w:before="0" w:after="0"/>
              <w:jc w:val="left"/>
              <w:rPr>
                <w:color w:val="0000FF"/>
              </w:rPr>
            </w:pPr>
            <w:r w:rsidRPr="43201E29">
              <w:rPr>
                <w:color w:val="0000FF"/>
              </w:rPr>
              <w:t xml:space="preserve">TOTAL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ACF8A0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perf_tt_o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CADC88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perf_tt_ip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7B0F0B" w14:textId="77777777" w:rsidR="00D32E8B" w:rsidRPr="00F0641B" w:rsidRDefault="00D32E8B" w:rsidP="00C93EFB">
            <w:pPr>
              <w:pStyle w:val="Body"/>
              <w:spacing w:before="0" w:after="0"/>
              <w:jc w:val="left"/>
              <w:rPr>
                <w:color w:val="0000FF"/>
                <w:highlight w:val="green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perf_tt_cl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FCF756" w14:textId="77777777" w:rsidR="00D32E8B" w:rsidRPr="008D18B1" w:rsidRDefault="00D32E8B" w:rsidP="00C93EFB">
            <w:pPr>
              <w:pStyle w:val="Body"/>
              <w:spacing w:before="0" w:after="0"/>
              <w:jc w:val="left"/>
              <w:rPr>
                <w:color w:val="0070C0"/>
              </w:rPr>
            </w:pPr>
          </w:p>
        </w:tc>
      </w:tr>
    </w:tbl>
    <w:p w14:paraId="6D09D502" w14:textId="5A8DF9DA" w:rsidR="00D32E8B" w:rsidRDefault="00D32E8B"/>
    <w:p w14:paraId="13B7183C" w14:textId="722968D2" w:rsidR="00D32E8B" w:rsidRDefault="00D32E8B"/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1441"/>
        <w:gridCol w:w="4589"/>
        <w:gridCol w:w="1800"/>
        <w:gridCol w:w="1800"/>
      </w:tblGrid>
      <w:tr w:rsidR="00D32E8B" w14:paraId="3C338101" w14:textId="77777777" w:rsidTr="00C93EFB">
        <w:trPr>
          <w:cantSplit/>
          <w:tblHeader/>
        </w:trPr>
        <w:tc>
          <w:tcPr>
            <w:tcW w:w="535" w:type="dxa"/>
            <w:shd w:val="clear" w:color="auto" w:fill="BFBFBF" w:themeFill="background1" w:themeFillShade="BF"/>
            <w:vAlign w:val="center"/>
          </w:tcPr>
          <w:p w14:paraId="5EA4677D" w14:textId="77777777" w:rsidR="00D32E8B" w:rsidRDefault="00D32E8B" w:rsidP="00C93EFB">
            <w:pPr>
              <w:pStyle w:val="Body"/>
              <w:jc w:val="center"/>
              <w:rPr>
                <w:b/>
              </w:rPr>
            </w:pPr>
            <w:r w:rsidRPr="00F948F1">
              <w:rPr>
                <w:b/>
              </w:rPr>
              <w:t>N°</w:t>
            </w:r>
          </w:p>
        </w:tc>
        <w:tc>
          <w:tcPr>
            <w:tcW w:w="1441" w:type="dxa"/>
            <w:shd w:val="clear" w:color="auto" w:fill="BFBFBF" w:themeFill="background1" w:themeFillShade="BF"/>
            <w:vAlign w:val="center"/>
          </w:tcPr>
          <w:p w14:paraId="642318C0" w14:textId="77777777" w:rsidR="00D32E8B" w:rsidRDefault="00D32E8B" w:rsidP="00C93EFB">
            <w:pPr>
              <w:pStyle w:val="Body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89" w:type="dxa"/>
            <w:shd w:val="clear" w:color="auto" w:fill="BFBFBF" w:themeFill="background1" w:themeFillShade="BF"/>
            <w:vAlign w:val="center"/>
          </w:tcPr>
          <w:p w14:paraId="31795EA2" w14:textId="77777777" w:rsidR="00D32E8B" w:rsidRDefault="00D32E8B" w:rsidP="00C93EFB">
            <w:pPr>
              <w:pStyle w:val="Body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18304160" w14:textId="77777777" w:rsidR="00D32E8B" w:rsidRPr="00D6479C" w:rsidRDefault="00D32E8B" w:rsidP="00C93EFB">
            <w:pPr>
              <w:pStyle w:val="Body"/>
              <w:jc w:val="center"/>
              <w:rPr>
                <w:b/>
                <w:bCs/>
              </w:rPr>
            </w:pPr>
            <w:r w:rsidRPr="00D6479C">
              <w:rPr>
                <w:b/>
                <w:bCs/>
              </w:rPr>
              <w:t>Severity</w:t>
            </w:r>
          </w:p>
          <w:p w14:paraId="0E48AF28" w14:textId="77777777" w:rsidR="00D32E8B" w:rsidRDefault="00D32E8B" w:rsidP="00C93EFB">
            <w:pPr>
              <w:pStyle w:val="Body"/>
              <w:jc w:val="center"/>
              <w:rPr>
                <w:b/>
              </w:rPr>
            </w:pPr>
            <w:r>
              <w:rPr>
                <w:b/>
                <w:bCs/>
              </w:rPr>
              <w:t>(see note above)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15745C9D" w14:textId="77777777" w:rsidR="00D32E8B" w:rsidRDefault="00D32E8B" w:rsidP="00C93EFB">
            <w:pPr>
              <w:pStyle w:val="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Safety Relevance</w:t>
            </w:r>
          </w:p>
          <w:p w14:paraId="2C11A6AA" w14:textId="77777777" w:rsidR="00D32E8B" w:rsidRDefault="00D32E8B" w:rsidP="00C93EFB">
            <w:pPr>
              <w:pStyle w:val="Body"/>
              <w:jc w:val="center"/>
              <w:rPr>
                <w:b/>
              </w:rPr>
            </w:pPr>
            <w:r>
              <w:rPr>
                <w:b/>
                <w:bCs/>
              </w:rPr>
              <w:t>(yes/no)</w:t>
            </w:r>
          </w:p>
        </w:tc>
      </w:tr>
      <w:tr w:rsidR="00D32E8B" w:rsidRPr="00C91FBE" w14:paraId="652D7490" w14:textId="77777777" w:rsidTr="00C93EFB">
        <w:trPr>
          <w:cantSplit/>
          <w:trHeight w:val="180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8D483" w14:textId="77777777" w:rsidR="00D32E8B" w:rsidRPr="00C91FBE" w:rsidRDefault="00D32E8B" w:rsidP="00C93EFB">
            <w:pPr>
              <w:pStyle w:val="Body"/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{%tr for item in </w:t>
            </w:r>
            <w:proofErr w:type="spellStart"/>
            <w:r>
              <w:rPr>
                <w:color w:val="0000FF"/>
              </w:rPr>
              <w:t>internal_lim_tbl_rows</w:t>
            </w:r>
            <w:proofErr w:type="spellEnd"/>
            <w:r>
              <w:rPr>
                <w:color w:val="0000FF"/>
              </w:rPr>
              <w:t xml:space="preserve"> %}</w:t>
            </w:r>
          </w:p>
        </w:tc>
      </w:tr>
      <w:tr w:rsidR="00D32E8B" w:rsidRPr="00C91FBE" w14:paraId="2A330398" w14:textId="77777777" w:rsidTr="00C93EFB">
        <w:trPr>
          <w:cantSplit/>
          <w:trHeight w:val="18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DA363" w14:textId="77777777" w:rsidR="00D32E8B" w:rsidRPr="00C91FBE" w:rsidRDefault="00D32E8B" w:rsidP="00C93EFB">
            <w:pPr>
              <w:pStyle w:val="Body"/>
              <w:jc w:val="center"/>
            </w:pPr>
            <w:r>
              <w:t>{{</w:t>
            </w:r>
            <w:proofErr w:type="spellStart"/>
            <w:r>
              <w:t>item.count</w:t>
            </w:r>
            <w:proofErr w:type="spellEnd"/>
            <w:r>
              <w:t>}}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1D619" w14:textId="77777777" w:rsidR="00D32E8B" w:rsidRPr="00C91FBE" w:rsidRDefault="00D32E8B" w:rsidP="00C93EFB">
            <w:pPr>
              <w:pStyle w:val="Body"/>
              <w:jc w:val="center"/>
            </w:pPr>
            <w:r>
              <w:t>{{</w:t>
            </w:r>
            <w:proofErr w:type="spellStart"/>
            <w:r>
              <w:t>item.key</w:t>
            </w:r>
            <w:proofErr w:type="spellEnd"/>
            <w:r>
              <w:t>}}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F3B59" w14:textId="77777777" w:rsidR="00D32E8B" w:rsidRPr="00C91FBE" w:rsidRDefault="00D32E8B" w:rsidP="00C93EFB">
            <w:pPr>
              <w:pStyle w:val="Body"/>
              <w:jc w:val="left"/>
              <w:rPr>
                <w:color w:val="0000FF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item.summary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9D00" w14:textId="77777777" w:rsidR="00D32E8B" w:rsidRPr="00C91FBE" w:rsidRDefault="00D32E8B" w:rsidP="00C93EFB">
            <w:pPr>
              <w:pStyle w:val="Body"/>
              <w:jc w:val="center"/>
              <w:rPr>
                <w:color w:val="0000FF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item.severity</w:t>
            </w:r>
            <w:proofErr w:type="spellEnd"/>
            <w:r>
              <w:rPr>
                <w:color w:val="0000FF"/>
              </w:rPr>
              <w:t>}}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7D067" w14:textId="77777777" w:rsidR="00D32E8B" w:rsidRPr="00C91FBE" w:rsidRDefault="00D32E8B" w:rsidP="00C93EFB">
            <w:pPr>
              <w:pStyle w:val="Body"/>
              <w:jc w:val="center"/>
              <w:rPr>
                <w:color w:val="0000FF"/>
              </w:rPr>
            </w:pPr>
            <w:r>
              <w:rPr>
                <w:color w:val="0000FF"/>
              </w:rPr>
              <w:t>{{</w:t>
            </w:r>
            <w:proofErr w:type="spellStart"/>
            <w:r>
              <w:rPr>
                <w:color w:val="0000FF"/>
              </w:rPr>
              <w:t>item.safety</w:t>
            </w:r>
            <w:proofErr w:type="spellEnd"/>
            <w:r>
              <w:rPr>
                <w:color w:val="0000FF"/>
              </w:rPr>
              <w:t>}}</w:t>
            </w:r>
          </w:p>
        </w:tc>
      </w:tr>
      <w:tr w:rsidR="00D32E8B" w:rsidRPr="00C91FBE" w14:paraId="45CC8FEB" w14:textId="77777777" w:rsidTr="00C93EFB">
        <w:trPr>
          <w:cantSplit/>
          <w:trHeight w:val="180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A195" w14:textId="77777777" w:rsidR="00D32E8B" w:rsidRPr="00C91FBE" w:rsidRDefault="00D32E8B" w:rsidP="00C93EFB">
            <w:pPr>
              <w:pStyle w:val="Body"/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{%tr </w:t>
            </w:r>
            <w:proofErr w:type="spellStart"/>
            <w:r>
              <w:rPr>
                <w:color w:val="0000FF"/>
              </w:rPr>
              <w:t>endfor</w:t>
            </w:r>
            <w:proofErr w:type="spellEnd"/>
            <w:r>
              <w:rPr>
                <w:color w:val="0000FF"/>
              </w:rPr>
              <w:t xml:space="preserve"> %}</w:t>
            </w:r>
          </w:p>
        </w:tc>
      </w:tr>
    </w:tbl>
    <w:p w14:paraId="39A734E1" w14:textId="77777777" w:rsidR="00D32E8B" w:rsidRDefault="00D32E8B"/>
    <w:sectPr w:rsidR="00D3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8B"/>
    <w:rsid w:val="00D3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BA72"/>
  <w15:chartTrackingRefBased/>
  <w15:docId w15:val="{7F36C2CB-4933-492A-9F3C-91C03234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E8B"/>
    <w:pPr>
      <w:widowControl w:val="0"/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Arial" w:eastAsia="SimSun" w:hAnsi="Arial" w:cs="Arial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D32E8B"/>
    <w:pPr>
      <w:widowControl/>
      <w:spacing w:before="60" w:after="6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neo</dc:creator>
  <cp:keywords/>
  <dc:description/>
  <cp:lastModifiedBy>anderson neo</cp:lastModifiedBy>
  <cp:revision>1</cp:revision>
  <dcterms:created xsi:type="dcterms:W3CDTF">2022-10-17T14:43:00Z</dcterms:created>
  <dcterms:modified xsi:type="dcterms:W3CDTF">2022-10-17T14:44:00Z</dcterms:modified>
</cp:coreProperties>
</file>